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8C1B" w14:textId="77777777" w:rsidR="00337D31" w:rsidRDefault="00B36144">
      <w:r>
        <w:rPr>
          <w:b/>
          <w:bCs/>
          <w:u w:val="single"/>
        </w:rPr>
        <w:t>A. Control Questions for COVID-19</w:t>
      </w:r>
      <w:commentRangeStart w:id="0"/>
      <w:commentRangeEnd w:id="0"/>
      <w:r>
        <w:commentReference w:id="0"/>
      </w:r>
    </w:p>
    <w:p w14:paraId="0DACB164" w14:textId="77777777" w:rsidR="00337D31" w:rsidRDefault="00337D31"/>
    <w:p w14:paraId="351E0B0B" w14:textId="77777777" w:rsidR="00337D31" w:rsidRDefault="00B36144">
      <w:hyperlink r:id="rId8">
        <w:r>
          <w:rPr>
            <w:rStyle w:val="InternetLink"/>
          </w:rPr>
          <w:t>https://www.eurofound.europa.eu/sites/default/files/wpef20005.pdf</w:t>
        </w:r>
      </w:hyperlink>
    </w:p>
    <w:p w14:paraId="5C9A63EF" w14:textId="77777777" w:rsidR="00337D31" w:rsidRDefault="00B36144">
      <w:commentRangeStart w:id="1"/>
      <w:r>
        <w:t xml:space="preserve">1. In general, how is your health? (EQLS Q48) </w:t>
      </w:r>
      <w:commentRangeEnd w:id="1"/>
      <w:r>
        <w:commentReference w:id="1"/>
      </w:r>
    </w:p>
    <w:p w14:paraId="29F8B7D8" w14:textId="77777777" w:rsidR="00337D31" w:rsidRDefault="00B36144">
      <w:pPr>
        <w:numPr>
          <w:ilvl w:val="0"/>
          <w:numId w:val="1"/>
        </w:numPr>
      </w:pPr>
      <w:r>
        <w:t xml:space="preserve">Very good </w:t>
      </w:r>
    </w:p>
    <w:p w14:paraId="45B1A226" w14:textId="77777777" w:rsidR="00337D31" w:rsidRDefault="00B36144">
      <w:pPr>
        <w:numPr>
          <w:ilvl w:val="0"/>
          <w:numId w:val="1"/>
        </w:numPr>
      </w:pPr>
      <w:r>
        <w:t xml:space="preserve">Good </w:t>
      </w:r>
    </w:p>
    <w:p w14:paraId="4AA66CFD" w14:textId="77777777" w:rsidR="00337D31" w:rsidRDefault="00B36144">
      <w:pPr>
        <w:numPr>
          <w:ilvl w:val="0"/>
          <w:numId w:val="1"/>
        </w:numPr>
      </w:pPr>
      <w:r>
        <w:t xml:space="preserve">Fair </w:t>
      </w:r>
    </w:p>
    <w:p w14:paraId="6DAFEFF0" w14:textId="77777777" w:rsidR="00337D31" w:rsidRDefault="00B36144">
      <w:pPr>
        <w:numPr>
          <w:ilvl w:val="0"/>
          <w:numId w:val="1"/>
        </w:numPr>
      </w:pPr>
      <w:r>
        <w:t xml:space="preserve">Bad </w:t>
      </w:r>
    </w:p>
    <w:p w14:paraId="1194B5B6" w14:textId="77777777" w:rsidR="00337D31" w:rsidRDefault="00B36144">
      <w:pPr>
        <w:numPr>
          <w:ilvl w:val="0"/>
          <w:numId w:val="1"/>
        </w:numPr>
      </w:pPr>
      <w:r>
        <w:t xml:space="preserve">Very bad </w:t>
      </w:r>
    </w:p>
    <w:p w14:paraId="110BD3C6" w14:textId="77777777" w:rsidR="00337D31" w:rsidRDefault="00B36144">
      <w:pPr>
        <w:numPr>
          <w:ilvl w:val="0"/>
          <w:numId w:val="1"/>
        </w:numPr>
      </w:pPr>
      <w:r>
        <w:t>Don't know/prefer not to answer</w:t>
      </w:r>
    </w:p>
    <w:p w14:paraId="0DC7FF71" w14:textId="77777777" w:rsidR="00337D31" w:rsidRDefault="00337D31"/>
    <w:p w14:paraId="4C9F417B" w14:textId="77777777" w:rsidR="00337D31" w:rsidRDefault="00B36144">
      <w:ins w:id="2" w:author="Unknown Author" w:date="2020-08-04T09:14:00Z">
        <w:r>
          <w:t>WVS:</w:t>
        </w:r>
      </w:ins>
    </w:p>
    <w:p w14:paraId="149FE4B4" w14:textId="77777777" w:rsidR="00337D31" w:rsidRDefault="00B36144">
      <w:ins w:id="3" w:author="Unknown Author" w:date="2020-08-04T09:14:00Z">
        <w:r>
          <w:t xml:space="preserve">Q47. All in all, how would you describe your state of health these days? Would you say it is… (read </w:t>
        </w:r>
        <w:proofErr w:type="gramStart"/>
        <w:r>
          <w:t>out):</w:t>
        </w:r>
        <w:proofErr w:type="gramEnd"/>
        <w:r>
          <w:t xml:space="preserve"> </w:t>
        </w:r>
      </w:ins>
    </w:p>
    <w:p w14:paraId="551578C6" w14:textId="77777777" w:rsidR="00337D31" w:rsidRDefault="00B36144">
      <w:ins w:id="4" w:author="Unknown Author" w:date="2020-08-04T09:14:00Z">
        <w:r>
          <w:t xml:space="preserve">1 Very good </w:t>
        </w:r>
      </w:ins>
    </w:p>
    <w:p w14:paraId="33C7244A" w14:textId="77777777" w:rsidR="00337D31" w:rsidRDefault="00B36144">
      <w:ins w:id="5" w:author="Unknown Author" w:date="2020-08-04T09:14:00Z">
        <w:r>
          <w:t xml:space="preserve">2 Good </w:t>
        </w:r>
      </w:ins>
    </w:p>
    <w:p w14:paraId="79C7F4FC" w14:textId="77777777" w:rsidR="00337D31" w:rsidRDefault="00B36144">
      <w:ins w:id="6" w:author="Unknown Author" w:date="2020-08-04T09:14:00Z">
        <w:r>
          <w:t xml:space="preserve">3 </w:t>
        </w:r>
        <w:r>
          <w:t xml:space="preserve">Fair </w:t>
        </w:r>
      </w:ins>
    </w:p>
    <w:p w14:paraId="070E5A0B" w14:textId="77777777" w:rsidR="00337D31" w:rsidRDefault="00B36144">
      <w:ins w:id="7" w:author="Unknown Author" w:date="2020-08-04T09:14:00Z">
        <w:r>
          <w:t xml:space="preserve">4 Poor </w:t>
        </w:r>
      </w:ins>
    </w:p>
    <w:p w14:paraId="4CA0FA17" w14:textId="77777777" w:rsidR="00337D31" w:rsidRDefault="00B36144">
      <w:ins w:id="8" w:author="Unknown Author" w:date="2020-08-04T09:14:00Z">
        <w:r>
          <w:t>5 Very poor</w:t>
        </w:r>
      </w:ins>
    </w:p>
    <w:p w14:paraId="56A710A2" w14:textId="77777777" w:rsidR="00337D31" w:rsidRDefault="00337D31"/>
    <w:p w14:paraId="6235ED3E" w14:textId="77777777" w:rsidR="00337D31" w:rsidRDefault="00B36144">
      <w:r>
        <w:t>2. Have you suffered the death of any family members, or close friends because of COVID-19?</w:t>
      </w:r>
    </w:p>
    <w:p w14:paraId="49DB4DEC" w14:textId="77777777" w:rsidR="00337D31" w:rsidRDefault="00B36144">
      <w:pPr>
        <w:numPr>
          <w:ilvl w:val="0"/>
          <w:numId w:val="2"/>
        </w:numPr>
        <w:ind w:left="0" w:firstLine="0"/>
      </w:pPr>
      <w:r>
        <w:t>Yes</w:t>
      </w:r>
    </w:p>
    <w:p w14:paraId="7D492DDF" w14:textId="77777777" w:rsidR="00337D31" w:rsidRDefault="00B36144">
      <w:pPr>
        <w:numPr>
          <w:ilvl w:val="0"/>
          <w:numId w:val="2"/>
        </w:numPr>
        <w:ind w:left="0" w:firstLine="0"/>
      </w:pPr>
      <w:r>
        <w:t>No</w:t>
      </w:r>
    </w:p>
    <w:p w14:paraId="7B71CDBA" w14:textId="77777777" w:rsidR="00337D31" w:rsidRDefault="00337D31"/>
    <w:p w14:paraId="57EE5360" w14:textId="77777777" w:rsidR="00337D31" w:rsidRDefault="00B36144">
      <w:r>
        <w:t>2.1 If yes, how many? (</w:t>
      </w:r>
      <w:proofErr w:type="gramStart"/>
      <w:r>
        <w:t>enter</w:t>
      </w:r>
      <w:proofErr w:type="gramEnd"/>
      <w:r>
        <w:t xml:space="preserve"> number) ____</w:t>
      </w:r>
    </w:p>
    <w:p w14:paraId="6D017EFC" w14:textId="77777777" w:rsidR="00337D31" w:rsidRDefault="00337D31"/>
    <w:p w14:paraId="6D718613" w14:textId="77777777" w:rsidR="00337D31" w:rsidRDefault="00B36144">
      <w:hyperlink r:id="rId9">
        <w:r>
          <w:rPr>
            <w:rStyle w:val="InternetLink"/>
          </w:rPr>
          <w:t>https://www.eurofound.europa.eu/sites/default/files/wpef20005.pdf</w:t>
        </w:r>
      </w:hyperlink>
    </w:p>
    <w:p w14:paraId="373182E9" w14:textId="77777777" w:rsidR="00337D31" w:rsidRDefault="00B36144">
      <w:r>
        <w:t xml:space="preserve">3. When you compare the financial situation of your household </w:t>
      </w:r>
      <w:del w:id="9" w:author="Michiel van Elk" w:date="2020-07-29T10:49:00Z">
        <w:r>
          <w:delText>6</w:delText>
        </w:r>
      </w:del>
      <w:commentRangeStart w:id="10"/>
      <w:commentRangeEnd w:id="10"/>
      <w:r>
        <w:commentReference w:id="10"/>
      </w:r>
      <w:del w:id="11" w:author="Michiel van Elk" w:date="2020-07-29T10:49:00Z">
        <w:r>
          <w:delText xml:space="preserve"> months ago</w:delText>
        </w:r>
      </w:del>
      <w:ins w:id="12" w:author="Michiel van Elk" w:date="2020-07-29T10:49:00Z">
        <w:r>
          <w:t>before the COVID-19 pandemic</w:t>
        </w:r>
      </w:ins>
      <w:r>
        <w:t xml:space="preserve"> a</w:t>
      </w:r>
      <w:r>
        <w:t>nd now</w:t>
      </w:r>
      <w:ins w:id="13" w:author="Michiel van Elk" w:date="2020-07-29T10:49:00Z">
        <w:r>
          <w:t>,</w:t>
        </w:r>
      </w:ins>
      <w:r>
        <w:t xml:space="preserve"> would you say it has become better, worse or remained the same?</w:t>
      </w:r>
    </w:p>
    <w:p w14:paraId="0177EFCD" w14:textId="77777777" w:rsidR="00337D31" w:rsidRDefault="00B36144">
      <w:pPr>
        <w:numPr>
          <w:ilvl w:val="0"/>
          <w:numId w:val="3"/>
        </w:numPr>
      </w:pPr>
      <w:r>
        <w:t xml:space="preserve">Better </w:t>
      </w:r>
    </w:p>
    <w:p w14:paraId="71374610" w14:textId="77777777" w:rsidR="00337D31" w:rsidRDefault="00B36144">
      <w:pPr>
        <w:numPr>
          <w:ilvl w:val="0"/>
          <w:numId w:val="3"/>
        </w:numPr>
      </w:pPr>
      <w:r>
        <w:t xml:space="preserve">The same </w:t>
      </w:r>
    </w:p>
    <w:p w14:paraId="7087D5A9" w14:textId="77777777" w:rsidR="00337D31" w:rsidRDefault="00B36144">
      <w:pPr>
        <w:numPr>
          <w:ilvl w:val="0"/>
          <w:numId w:val="3"/>
        </w:numPr>
      </w:pPr>
      <w:r>
        <w:t xml:space="preserve">Worse </w:t>
      </w:r>
    </w:p>
    <w:p w14:paraId="261CB7E5" w14:textId="77777777" w:rsidR="00337D31" w:rsidRDefault="00B36144">
      <w:pPr>
        <w:numPr>
          <w:ilvl w:val="0"/>
          <w:numId w:val="3"/>
        </w:numPr>
      </w:pPr>
      <w:r>
        <w:t>Don’t know /prefer not to answer</w:t>
      </w:r>
      <w:commentRangeStart w:id="14"/>
      <w:commentRangeEnd w:id="14"/>
      <w:r>
        <w:commentReference w:id="14"/>
      </w:r>
    </w:p>
    <w:p w14:paraId="36C79DA4" w14:textId="77777777" w:rsidR="00337D31" w:rsidRDefault="00337D31"/>
    <w:p w14:paraId="22F76111" w14:textId="77777777" w:rsidR="00337D31" w:rsidRDefault="00B36144">
      <w:hyperlink r:id="rId10">
        <w:r>
          <w:rPr>
            <w:rStyle w:val="InternetLink"/>
          </w:rPr>
          <w:t>https://www.eurofound.europa.eu/sites</w:t>
        </w:r>
        <w:r>
          <w:rPr>
            <w:rStyle w:val="InternetLink"/>
          </w:rPr>
          <w:t>/default/files/wpef20005.pdf</w:t>
        </w:r>
      </w:hyperlink>
    </w:p>
    <w:p w14:paraId="07537D68" w14:textId="77777777" w:rsidR="00337D31" w:rsidRDefault="00B36144">
      <w:r>
        <w:t xml:space="preserve">4. During the COVID-19 pandemic have you lost your job(s)/contract(s)? </w:t>
      </w:r>
      <w:commentRangeStart w:id="15"/>
      <w:commentRangeEnd w:id="15"/>
      <w:r>
        <w:commentReference w:id="15"/>
      </w:r>
    </w:p>
    <w:p w14:paraId="28FEA30C" w14:textId="77777777" w:rsidR="00337D31" w:rsidRDefault="00B36144">
      <w:pPr>
        <w:numPr>
          <w:ilvl w:val="0"/>
          <w:numId w:val="4"/>
        </w:numPr>
      </w:pPr>
      <w:r>
        <w:t xml:space="preserve">Yes, permanently </w:t>
      </w:r>
    </w:p>
    <w:p w14:paraId="4BC1D9E7" w14:textId="77777777" w:rsidR="00337D31" w:rsidRDefault="00B36144">
      <w:pPr>
        <w:numPr>
          <w:ilvl w:val="0"/>
          <w:numId w:val="4"/>
        </w:numPr>
      </w:pPr>
      <w:r>
        <w:t xml:space="preserve">Yes, temporarily </w:t>
      </w:r>
    </w:p>
    <w:p w14:paraId="66D144E3" w14:textId="77777777" w:rsidR="00337D31" w:rsidRDefault="00B36144">
      <w:pPr>
        <w:numPr>
          <w:ilvl w:val="0"/>
          <w:numId w:val="4"/>
        </w:numPr>
      </w:pPr>
      <w:ins w:id="16" w:author="Unknown Author" w:date="2020-08-04T09:14:00Z">
        <w:r>
          <w:t>Yes, permanently, but fou</w:t>
        </w:r>
      </w:ins>
      <w:ins w:id="17" w:author="Unknown Author" w:date="2020-08-04T09:15:00Z">
        <w:r>
          <w:t>nd another job</w:t>
        </w:r>
      </w:ins>
    </w:p>
    <w:p w14:paraId="054CADBB" w14:textId="77777777" w:rsidR="00337D31" w:rsidRDefault="00B36144">
      <w:pPr>
        <w:numPr>
          <w:ilvl w:val="0"/>
          <w:numId w:val="4"/>
        </w:numPr>
      </w:pPr>
      <w:r>
        <w:t xml:space="preserve">No </w:t>
      </w:r>
    </w:p>
    <w:p w14:paraId="69B19CAC" w14:textId="77777777" w:rsidR="00337D31" w:rsidRDefault="00B36144">
      <w:pPr>
        <w:numPr>
          <w:ilvl w:val="0"/>
          <w:numId w:val="4"/>
        </w:numPr>
      </w:pPr>
      <w:r>
        <w:t>Don’t know/prefer not to answer</w:t>
      </w:r>
    </w:p>
    <w:p w14:paraId="5DD46619" w14:textId="77777777" w:rsidR="00337D31" w:rsidRDefault="00337D31"/>
    <w:p w14:paraId="385DB156" w14:textId="77777777" w:rsidR="00337D31" w:rsidRDefault="00B36144">
      <w:r>
        <w:t xml:space="preserve">5. How many people lived in your </w:t>
      </w:r>
      <w:r>
        <w:t>house before the pandemic? (</w:t>
      </w:r>
      <w:proofErr w:type="gramStart"/>
      <w:r>
        <w:t>enter</w:t>
      </w:r>
      <w:proofErr w:type="gramEnd"/>
      <w:r>
        <w:t xml:space="preserve"> number)</w:t>
      </w:r>
    </w:p>
    <w:p w14:paraId="7D690B6D" w14:textId="77777777" w:rsidR="00337D31" w:rsidRDefault="00337D31"/>
    <w:p w14:paraId="41E856F9" w14:textId="77777777" w:rsidR="00337D31" w:rsidRDefault="00B36144">
      <w:r>
        <w:t>6</w:t>
      </w:r>
      <w:commentRangeStart w:id="18"/>
      <w:r>
        <w:t>. In a scale from 0 to 10, how much have the consequences of the pandemic affected your quality of life? Where 0 is “my quality of life has remained practically the same (including improvement of life conditions)</w:t>
      </w:r>
      <w:r>
        <w:t>” and 10 is “my quality of life has been diminished drastically”.</w:t>
      </w:r>
      <w:commentRangeEnd w:id="18"/>
      <w:r>
        <w:commentReference w:id="18"/>
      </w:r>
    </w:p>
    <w:p w14:paraId="095D6A66" w14:textId="77777777" w:rsidR="00337D31" w:rsidRDefault="00337D31"/>
    <w:p w14:paraId="5FC779A9" w14:textId="77777777" w:rsidR="00337D31" w:rsidRDefault="00B36144">
      <w:pPr>
        <w:rPr>
          <w:b/>
          <w:bCs/>
          <w:u w:val="single"/>
        </w:rPr>
      </w:pPr>
      <w:r>
        <w:rPr>
          <w:b/>
          <w:bCs/>
          <w:u w:val="single"/>
        </w:rPr>
        <w:t>B. Perceived Stress Scale (PSS)</w:t>
      </w:r>
      <w:r>
        <w:t xml:space="preserve"> Cohen, </w:t>
      </w:r>
      <w:proofErr w:type="spellStart"/>
      <w:r>
        <w:t>Kamarck</w:t>
      </w:r>
      <w:proofErr w:type="spellEnd"/>
      <w:r>
        <w:t xml:space="preserve">, and </w:t>
      </w:r>
      <w:proofErr w:type="spellStart"/>
      <w:r>
        <w:t>Mermelstein</w:t>
      </w:r>
      <w:proofErr w:type="spellEnd"/>
      <w:r>
        <w:t xml:space="preserve"> (1983)</w:t>
      </w:r>
    </w:p>
    <w:p w14:paraId="0293217D" w14:textId="77777777" w:rsidR="00337D31" w:rsidRDefault="00B36144">
      <w:r>
        <w:lastRenderedPageBreak/>
        <w:t xml:space="preserve">It’s a </w:t>
      </w:r>
      <w:proofErr w:type="gramStart"/>
      <w:r>
        <w:t>10 item</w:t>
      </w:r>
      <w:proofErr w:type="gramEnd"/>
      <w:r>
        <w:t xml:space="preserve"> scale with a Likert scale of 4 options for answering. People from the vulnerable population group al</w:t>
      </w:r>
      <w:r>
        <w:t>so were assessed with this scale.</w:t>
      </w:r>
    </w:p>
    <w:p w14:paraId="61786AC3" w14:textId="77777777" w:rsidR="00337D31" w:rsidRDefault="00337D31"/>
    <w:p w14:paraId="63A49714" w14:textId="77777777" w:rsidR="00337D31" w:rsidRDefault="00B36144">
      <w:r>
        <w:t xml:space="preserve">0 = Never 1 = Almost Never 2 = Sometimes 3 = </w:t>
      </w:r>
      <w:proofErr w:type="gramStart"/>
      <w:r>
        <w:t>Fairly Often</w:t>
      </w:r>
      <w:proofErr w:type="gramEnd"/>
      <w:r>
        <w:t xml:space="preserve"> 4 = Very Often </w:t>
      </w:r>
    </w:p>
    <w:p w14:paraId="3C44BBBF" w14:textId="77777777" w:rsidR="00337D31" w:rsidRDefault="00B36144">
      <w:r>
        <w:t xml:space="preserve">1. In the last month, how often have you been upset because of something that happened unexpectedly? 2. In the last month, how often have you felt </w:t>
      </w:r>
      <w:r>
        <w:t>that you were unable to control the important things in your life?</w:t>
      </w:r>
    </w:p>
    <w:p w14:paraId="33E3744A" w14:textId="77777777" w:rsidR="00337D31" w:rsidRDefault="00B36144">
      <w:r>
        <w:t>3. In the last month, how often have you felt nervous and “stressed”?</w:t>
      </w:r>
    </w:p>
    <w:p w14:paraId="37F115EC" w14:textId="77777777" w:rsidR="00337D31" w:rsidRDefault="00B36144">
      <w:r>
        <w:t>4. In the last month, how often have you felt confident about your ability to handle your personal problems?</w:t>
      </w:r>
    </w:p>
    <w:p w14:paraId="36E2CCCF" w14:textId="77777777" w:rsidR="00337D31" w:rsidRDefault="00B36144">
      <w:r>
        <w:t xml:space="preserve">5. In </w:t>
      </w:r>
      <w:r>
        <w:t>the last month, how often have you felt that things were going your way?</w:t>
      </w:r>
    </w:p>
    <w:p w14:paraId="35D80561" w14:textId="77777777" w:rsidR="00337D31" w:rsidRDefault="00B36144">
      <w:r>
        <w:t>6. In the last month, how often have you found that you could not cope with all the things that you had to do?</w:t>
      </w:r>
    </w:p>
    <w:p w14:paraId="3B532E75" w14:textId="77777777" w:rsidR="00337D31" w:rsidRDefault="00B36144">
      <w:r>
        <w:t>7. In the last month, how often have you been able to control irritation</w:t>
      </w:r>
      <w:r>
        <w:t>s in your life?</w:t>
      </w:r>
    </w:p>
    <w:p w14:paraId="012A1EA4" w14:textId="77777777" w:rsidR="00337D31" w:rsidRDefault="00B36144">
      <w:r>
        <w:t>8. In the last month, how often have you felt that you were on top of things?</w:t>
      </w:r>
    </w:p>
    <w:p w14:paraId="47E62EC7" w14:textId="77777777" w:rsidR="00337D31" w:rsidRDefault="00B36144">
      <w:r>
        <w:t>9. In the last month, how often have you been angered because of things that were outside of your control?</w:t>
      </w:r>
    </w:p>
    <w:p w14:paraId="649D60C8" w14:textId="77777777" w:rsidR="00337D31" w:rsidRDefault="00B36144">
      <w:r>
        <w:t>10. In the last month, how often have you felt difficul</w:t>
      </w:r>
      <w:r>
        <w:t>ties were piling up so high that you could not overcome them?</w:t>
      </w:r>
    </w:p>
    <w:p w14:paraId="0496D1D2" w14:textId="77777777" w:rsidR="00337D31" w:rsidRDefault="00337D31"/>
    <w:p w14:paraId="28FC0DC1" w14:textId="77777777" w:rsidR="00337D31" w:rsidRDefault="00337D31"/>
    <w:p w14:paraId="68A85BE2" w14:textId="77777777" w:rsidR="00337D31" w:rsidRDefault="00B36144">
      <w:pPr>
        <w:rPr>
          <w:b/>
          <w:bCs/>
          <w:u w:val="single"/>
        </w:rPr>
      </w:pPr>
      <w:commentRangeStart w:id="19"/>
      <w:r>
        <w:rPr>
          <w:b/>
          <w:bCs/>
          <w:u w:val="single"/>
        </w:rPr>
        <w:t>C. Religious affiliation</w:t>
      </w:r>
      <w:commentRangeEnd w:id="19"/>
      <w:r>
        <w:commentReference w:id="19"/>
      </w:r>
    </w:p>
    <w:p w14:paraId="1DD9E4D7" w14:textId="77777777" w:rsidR="00337D31" w:rsidRDefault="00337D31"/>
    <w:p w14:paraId="4B2CC99F" w14:textId="77777777" w:rsidR="00337D31" w:rsidRDefault="00B36144">
      <w:r>
        <w:t xml:space="preserve"> van Frank 2006 work </w:t>
      </w:r>
      <w:hyperlink r:id="rId11">
        <w:r>
          <w:rPr>
            <w:rStyle w:val="InternetLink"/>
          </w:rPr>
          <w:t>https://core.ac.uk/download/pdf/232378993.pdf</w:t>
        </w:r>
      </w:hyperlink>
    </w:p>
    <w:p w14:paraId="103FB779" w14:textId="77777777" w:rsidR="00337D31" w:rsidRDefault="00B36144">
      <w:r>
        <w:t>1. I was raised:</w:t>
      </w:r>
    </w:p>
    <w:p w14:paraId="776E6735" w14:textId="77777777" w:rsidR="00337D31" w:rsidRDefault="00B36144">
      <w:r>
        <w:t xml:space="preserve">a. Religious, </w:t>
      </w:r>
      <w:r>
        <w:t>Catholic</w:t>
      </w:r>
    </w:p>
    <w:p w14:paraId="617A5CAE" w14:textId="77777777" w:rsidR="00337D31" w:rsidRDefault="00B36144">
      <w:r>
        <w:t>b. Religious, Protestant</w:t>
      </w:r>
    </w:p>
    <w:p w14:paraId="2E4265F0" w14:textId="77777777" w:rsidR="00337D31" w:rsidRDefault="00B36144">
      <w:r>
        <w:t>c. Religious Jew</w:t>
      </w:r>
    </w:p>
    <w:p w14:paraId="444D8327" w14:textId="77777777" w:rsidR="00337D31" w:rsidRDefault="00B36144">
      <w:commentRangeStart w:id="20"/>
      <w:r>
        <w:t>d. Religious with other affiliation</w:t>
      </w:r>
      <w:ins w:id="21" w:author="Unknown Author" w:date="2020-08-04T09:20:00Z">
        <w:r>
          <w:t>, please specify: _________________</w:t>
        </w:r>
      </w:ins>
      <w:commentRangeEnd w:id="20"/>
      <w:r>
        <w:commentReference w:id="20"/>
      </w:r>
    </w:p>
    <w:p w14:paraId="6CAD3646" w14:textId="77777777" w:rsidR="00337D31" w:rsidRDefault="00B36144">
      <w:r>
        <w:t xml:space="preserve">e. </w:t>
      </w:r>
      <w:proofErr w:type="gramStart"/>
      <w:r>
        <w:t>Non-religious</w:t>
      </w:r>
      <w:proofErr w:type="gramEnd"/>
    </w:p>
    <w:p w14:paraId="4C0803BB" w14:textId="77777777" w:rsidR="00337D31" w:rsidRDefault="00337D31"/>
    <w:p w14:paraId="6A83F0C7" w14:textId="77777777" w:rsidR="00337D31" w:rsidRDefault="00B36144">
      <w:r>
        <w:t xml:space="preserve">Inspired by </w:t>
      </w:r>
      <w:proofErr w:type="spellStart"/>
      <w:r>
        <w:t>Cunradi</w:t>
      </w:r>
      <w:proofErr w:type="spellEnd"/>
      <w:r>
        <w:t xml:space="preserve">, Caetano &amp; Schaffer (2002), </w:t>
      </w:r>
    </w:p>
    <w:p w14:paraId="62B8E5F2" w14:textId="77777777" w:rsidR="00337D31" w:rsidRDefault="00B36144">
      <w:r>
        <w:t>2. What is your current religious preference or affiliation?</w:t>
      </w:r>
    </w:p>
    <w:p w14:paraId="6A5A6514" w14:textId="77777777" w:rsidR="00337D31" w:rsidRDefault="00B36144">
      <w:r>
        <w:t>a. Protestant</w:t>
      </w:r>
    </w:p>
    <w:p w14:paraId="28E4AD3F" w14:textId="77777777" w:rsidR="00337D31" w:rsidRDefault="00B36144">
      <w:r>
        <w:t>b. Catholic</w:t>
      </w:r>
    </w:p>
    <w:p w14:paraId="67D722D3" w14:textId="77777777" w:rsidR="00337D31" w:rsidRDefault="00B36144">
      <w:r>
        <w:t>c. Jewish</w:t>
      </w:r>
    </w:p>
    <w:p w14:paraId="435FE9CB" w14:textId="77777777" w:rsidR="00337D31" w:rsidRDefault="00B36144">
      <w:r>
        <w:t>d. I don’t have a religious preference or affiliation</w:t>
      </w:r>
    </w:p>
    <w:p w14:paraId="5198F539" w14:textId="77777777" w:rsidR="00337D31" w:rsidRDefault="00B36144">
      <w:commentRangeStart w:id="22"/>
      <w:r>
        <w:t>e. Other religious preference or affiliation</w:t>
      </w:r>
      <w:ins w:id="23" w:author="Unknown Author" w:date="2020-08-04T09:20:00Z">
        <w:r>
          <w:t>, please specify: ________________</w:t>
        </w:r>
      </w:ins>
      <w:commentRangeEnd w:id="22"/>
      <w:r>
        <w:commentReference w:id="22"/>
      </w:r>
    </w:p>
    <w:p w14:paraId="74047BCC" w14:textId="77777777" w:rsidR="00337D31" w:rsidRDefault="00337D31"/>
    <w:p w14:paraId="6B0E371E" w14:textId="77777777" w:rsidR="00337D31" w:rsidRDefault="00B36144">
      <w:del w:id="24" w:author="Unknown Author" w:date="2020-08-04T09:20:00Z">
        <w:r>
          <w:delText xml:space="preserve">Inspired by Cunradi, Caetano &amp; Schaffer (2002), answer options are </w:delText>
        </w:r>
        <w:r>
          <w:delText>self-made</w:delText>
        </w:r>
      </w:del>
    </w:p>
    <w:p w14:paraId="1B657D66" w14:textId="77777777" w:rsidR="00337D31" w:rsidRDefault="00B36144">
      <w:del w:id="25" w:author="Unknown Author" w:date="2020-08-04T09:20:00Z">
        <w:r>
          <w:delText xml:space="preserve">3. Without considering marriages and funerals, about how often do you attend </w:delText>
        </w:r>
      </w:del>
      <w:del w:id="26" w:author="Michiel van Elk" w:date="2020-07-29T10:52:00Z">
        <w:r>
          <w:delText>to church or other religious activities?</w:delText>
        </w:r>
      </w:del>
    </w:p>
    <w:p w14:paraId="1F888381" w14:textId="77777777" w:rsidR="00337D31" w:rsidRDefault="00B36144">
      <w:del w:id="27" w:author="Michiel van Elk" w:date="2020-07-29T10:52:00Z">
        <w:r>
          <w:delText>a. Never</w:delText>
        </w:r>
      </w:del>
      <w:del w:id="28" w:author="Unknown Author" w:date="2020-08-04T09:20:00Z">
        <w:r>
          <w:delText>religious meetings (e.g., church, temple, mosque etc).:</w:delText>
        </w:r>
      </w:del>
    </w:p>
    <w:p w14:paraId="5329B059" w14:textId="77777777" w:rsidR="00337D31" w:rsidRDefault="00B36144">
      <w:del w:id="29" w:author="Unknown Author" w:date="2020-08-04T09:20:00Z">
        <w:r>
          <w:delText>b. A couple of times a year</w:delText>
        </w:r>
      </w:del>
    </w:p>
    <w:p w14:paraId="015F20ED" w14:textId="77777777" w:rsidR="00337D31" w:rsidRDefault="00B36144">
      <w:del w:id="30" w:author="Unknown Author" w:date="2020-08-04T09:20:00Z">
        <w:r>
          <w:delText>c. Once a month</w:delText>
        </w:r>
      </w:del>
    </w:p>
    <w:p w14:paraId="397EC85D" w14:textId="77777777" w:rsidR="00337D31" w:rsidRDefault="00B36144">
      <w:del w:id="31" w:author="Unknown Author" w:date="2020-08-04T09:20:00Z">
        <w:r>
          <w:delText>d. Once a week</w:delText>
        </w:r>
      </w:del>
    </w:p>
    <w:p w14:paraId="4FD96E54" w14:textId="77777777" w:rsidR="00337D31" w:rsidRDefault="00B36144">
      <w:del w:id="32" w:author="Unknown Author" w:date="2020-08-04T09:20:00Z">
        <w:r>
          <w:delText>e. Mo</w:delText>
        </w:r>
        <w:r>
          <w:delText>re than once a week</w:delText>
        </w:r>
      </w:del>
    </w:p>
    <w:p w14:paraId="636A69F3" w14:textId="77777777" w:rsidR="00337D31" w:rsidRDefault="00337D31"/>
    <w:p w14:paraId="046F7C87" w14:textId="77777777" w:rsidR="00337D31" w:rsidRDefault="00B36144">
      <w:r>
        <w:t>4. If person did not answer “d” in question 2, Does your family and do your friends belong to your</w:t>
      </w:r>
      <w:commentRangeStart w:id="33"/>
      <w:commentRangeEnd w:id="33"/>
      <w:r>
        <w:commentReference w:id="33"/>
      </w:r>
      <w:r>
        <w:t xml:space="preserve"> same religious group?</w:t>
      </w:r>
    </w:p>
    <w:p w14:paraId="4408F413" w14:textId="77777777" w:rsidR="00337D31" w:rsidRDefault="00B36144">
      <w:r>
        <w:lastRenderedPageBreak/>
        <w:t>a. Most of them</w:t>
      </w:r>
    </w:p>
    <w:p w14:paraId="26885D1D" w14:textId="77777777" w:rsidR="00337D31" w:rsidRDefault="00B36144">
      <w:r>
        <w:t>b. A lot of them</w:t>
      </w:r>
    </w:p>
    <w:p w14:paraId="5868DDB4" w14:textId="77777777" w:rsidR="00337D31" w:rsidRDefault="00B36144">
      <w:r>
        <w:t>c. Some of them do, some of them don’t (near half)</w:t>
      </w:r>
    </w:p>
    <w:p w14:paraId="4A0E16C2" w14:textId="77777777" w:rsidR="00337D31" w:rsidRDefault="00B36144">
      <w:r>
        <w:t>d. Few of them</w:t>
      </w:r>
    </w:p>
    <w:p w14:paraId="198BFE8D" w14:textId="77777777" w:rsidR="00337D31" w:rsidRDefault="00B36144">
      <w:r>
        <w:t>e. Almost no</w:t>
      </w:r>
      <w:r>
        <w:t>body</w:t>
      </w:r>
    </w:p>
    <w:p w14:paraId="2AB1142E" w14:textId="77777777" w:rsidR="00337D31" w:rsidRDefault="00337D31"/>
    <w:p w14:paraId="666001F3" w14:textId="77777777" w:rsidR="00337D31" w:rsidRDefault="00337D31"/>
    <w:p w14:paraId="0C37ADEF" w14:textId="77777777" w:rsidR="00337D31" w:rsidRDefault="00B36144">
      <w:ins w:id="34" w:author="Unknown Author" w:date="2020-08-04T09:17:00Z">
        <w:r>
          <w:t xml:space="preserve">Q171. Apart from weddings and funerals, about how often do you attend religious services these days? (Code one answer): </w:t>
        </w:r>
      </w:ins>
    </w:p>
    <w:p w14:paraId="4F185774" w14:textId="77777777" w:rsidR="00337D31" w:rsidRDefault="00B36144">
      <w:ins w:id="35" w:author="Unknown Author" w:date="2020-08-04T09:17:00Z">
        <w:r>
          <w:t xml:space="preserve">1 More than once a week </w:t>
        </w:r>
      </w:ins>
    </w:p>
    <w:p w14:paraId="73DFEEBB" w14:textId="77777777" w:rsidR="00337D31" w:rsidRDefault="00B36144">
      <w:ins w:id="36" w:author="Unknown Author" w:date="2020-08-04T09:17:00Z">
        <w:r>
          <w:t xml:space="preserve">2 Once a week </w:t>
        </w:r>
      </w:ins>
    </w:p>
    <w:p w14:paraId="70D663DB" w14:textId="77777777" w:rsidR="00337D31" w:rsidRDefault="00B36144">
      <w:ins w:id="37" w:author="Unknown Author" w:date="2020-08-04T09:17:00Z">
        <w:r>
          <w:t xml:space="preserve">3 Once a month </w:t>
        </w:r>
      </w:ins>
    </w:p>
    <w:p w14:paraId="6BC1C65C" w14:textId="77777777" w:rsidR="00337D31" w:rsidRDefault="00B36144">
      <w:ins w:id="38" w:author="Unknown Author" w:date="2020-08-04T09:17:00Z">
        <w:r>
          <w:t xml:space="preserve">4 Only on special holy days </w:t>
        </w:r>
      </w:ins>
    </w:p>
    <w:p w14:paraId="03E3B6BB" w14:textId="77777777" w:rsidR="00337D31" w:rsidRDefault="00B36144">
      <w:ins w:id="39" w:author="Unknown Author" w:date="2020-08-04T09:17:00Z">
        <w:r>
          <w:t xml:space="preserve">5 Once a year </w:t>
        </w:r>
      </w:ins>
    </w:p>
    <w:p w14:paraId="51E5C86C" w14:textId="77777777" w:rsidR="00337D31" w:rsidRDefault="00B36144">
      <w:ins w:id="40" w:author="Unknown Author" w:date="2020-08-04T09:17:00Z">
        <w:r>
          <w:t xml:space="preserve">6 Less often </w:t>
        </w:r>
      </w:ins>
    </w:p>
    <w:p w14:paraId="7746C2AE" w14:textId="77777777" w:rsidR="00337D31" w:rsidRDefault="00B36144">
      <w:ins w:id="41" w:author="Unknown Author" w:date="2020-08-04T09:17:00Z">
        <w:r>
          <w:t>7 Never, pract</w:t>
        </w:r>
        <w:r>
          <w:t>ically never</w:t>
        </w:r>
      </w:ins>
    </w:p>
    <w:p w14:paraId="70A7792E" w14:textId="77777777" w:rsidR="00337D31" w:rsidRDefault="00337D31"/>
    <w:p w14:paraId="63E0D02C" w14:textId="77777777" w:rsidR="00337D31" w:rsidRDefault="00337D31"/>
    <w:p w14:paraId="429F0891" w14:textId="77777777" w:rsidR="00337D31" w:rsidRDefault="00B36144">
      <w:ins w:id="42" w:author="Unknown Author" w:date="2020-08-04T09:19:00Z">
        <w:r>
          <w:t xml:space="preserve">Q164. How important is God in your life? Please use this scale to indicate. 10 means “very important” and 1 means “not at all important.” (Code one number): </w:t>
        </w:r>
      </w:ins>
    </w:p>
    <w:p w14:paraId="6A1881AF" w14:textId="77777777" w:rsidR="00337D31" w:rsidRDefault="00B36144">
      <w:ins w:id="43" w:author="Unknown Author" w:date="2020-08-04T09:19:00Z">
        <w:r>
          <w:t xml:space="preserve">Which, if any, of the following do you believe in? Yes No </w:t>
        </w:r>
      </w:ins>
    </w:p>
    <w:p w14:paraId="4933FCB4" w14:textId="77777777" w:rsidR="00337D31" w:rsidRDefault="00B36144">
      <w:ins w:id="44" w:author="Unknown Author" w:date="2020-08-04T09:19:00Z">
        <w:r>
          <w:t xml:space="preserve">Q165 God 1 2 </w:t>
        </w:r>
      </w:ins>
    </w:p>
    <w:p w14:paraId="6A724EF8" w14:textId="77777777" w:rsidR="00337D31" w:rsidRDefault="00B36144">
      <w:ins w:id="45" w:author="Unknown Author" w:date="2020-08-04T09:19:00Z">
        <w:r>
          <w:t>Q166 Life after death 1 2</w:t>
        </w:r>
        <w:r>
          <w:t xml:space="preserve"> </w:t>
        </w:r>
      </w:ins>
    </w:p>
    <w:p w14:paraId="3E4C682B" w14:textId="77777777" w:rsidR="00337D31" w:rsidRDefault="00B36144">
      <w:ins w:id="46" w:author="Unknown Author" w:date="2020-08-04T09:19:00Z">
        <w:r>
          <w:t xml:space="preserve">Q167 Hell 1 2 </w:t>
        </w:r>
      </w:ins>
    </w:p>
    <w:p w14:paraId="14451EED" w14:textId="77777777" w:rsidR="00337D31" w:rsidRDefault="00B36144">
      <w:ins w:id="47" w:author="Unknown Author" w:date="2020-08-04T09:19:00Z">
        <w:r>
          <w:t>Q168 Heaven 1 2</w:t>
        </w:r>
      </w:ins>
    </w:p>
    <w:p w14:paraId="3AC033C1" w14:textId="77777777" w:rsidR="00337D31" w:rsidRDefault="00337D31"/>
    <w:p w14:paraId="7A8E3BCA" w14:textId="77777777" w:rsidR="00337D31" w:rsidRDefault="00337D31"/>
    <w:p w14:paraId="3D98BBEE" w14:textId="77777777" w:rsidR="00337D31" w:rsidRDefault="00B36144">
      <w:r>
        <w:fldChar w:fldCharType="begin"/>
      </w:r>
      <w:r>
        <w:instrText xml:space="preserve"> HYPERLINK "https://www.ncbi.nlm.nih.gov/pmc/articles/PMC3461188/" \h </w:instrText>
      </w:r>
      <w:r>
        <w:fldChar w:fldCharType="separate"/>
      </w:r>
      <w:ins w:id="48" w:author="Unknown Author" w:date="2020-08-04T09:38:00Z">
        <w:r>
          <w:rPr>
            <w:rStyle w:val="InternetLink"/>
          </w:rPr>
          <w:t>https://www.ncbi.nlm.nih.gov/pmc/articles/PMC3461188/</w:t>
        </w:r>
      </w:ins>
      <w:r>
        <w:rPr>
          <w:rStyle w:val="InternetLink"/>
        </w:rPr>
        <w:fldChar w:fldCharType="end"/>
      </w:r>
      <w:r>
        <w:fldChar w:fldCharType="begin"/>
      </w:r>
      <w:r>
        <w:instrText xml:space="preserve"> HYPERLINK \h </w:instrText>
      </w:r>
      <w:r>
        <w:fldChar w:fldCharType="separate"/>
      </w:r>
      <w:ins w:id="49" w:author="Unknown Author" w:date="2020-08-04T09:38:00Z">
        <w:r>
          <w:t xml:space="preserve"> </w:t>
        </w:r>
      </w:ins>
      <w:r>
        <w:fldChar w:fldCharType="end"/>
      </w:r>
    </w:p>
    <w:p w14:paraId="276E6391" w14:textId="77777777" w:rsidR="00337D31" w:rsidRDefault="00B36144">
      <w:ins w:id="50" w:author="Unknown Author" w:date="2020-08-04T09:38:00Z">
        <w:r>
          <w:rPr>
            <w:rFonts w:ascii="Times New Roman;serif" w:hAnsi="Times New Roman;serif"/>
            <w:color w:val="000000"/>
            <w:sz w:val="27"/>
          </w:rPr>
          <w:t>religious tradition is included with the following categories: </w:t>
        </w:r>
        <w:r>
          <w:rPr>
            <w:rStyle w:val="nfasis"/>
            <w:rFonts w:ascii="Times New Roman;serif" w:hAnsi="Times New Roman;serif"/>
            <w:color w:val="000000"/>
            <w:sz w:val="27"/>
          </w:rPr>
          <w:t>evangelical protestant</w:t>
        </w:r>
        <w:r>
          <w:rPr>
            <w:rFonts w:ascii="Times New Roman;serif" w:hAnsi="Times New Roman;serif"/>
            <w:color w:val="000000"/>
            <w:sz w:val="27"/>
          </w:rPr>
          <w:t>(ref.), </w:t>
        </w:r>
        <w:r>
          <w:rPr>
            <w:rStyle w:val="nfasis"/>
            <w:rFonts w:ascii="Times New Roman;serif" w:hAnsi="Times New Roman;serif"/>
            <w:color w:val="000000"/>
            <w:sz w:val="27"/>
          </w:rPr>
          <w:t>mainline protestant, Catholic, other religious affiliation</w:t>
        </w:r>
        <w:r>
          <w:rPr>
            <w:rFonts w:ascii="Times New Roman;serif" w:hAnsi="Times New Roman;serif"/>
            <w:color w:val="000000"/>
            <w:sz w:val="27"/>
          </w:rPr>
          <w:t>, and </w:t>
        </w:r>
        <w:r>
          <w:rPr>
            <w:rStyle w:val="nfasis"/>
            <w:rFonts w:ascii="Times New Roman;serif" w:hAnsi="Times New Roman;serif"/>
            <w:color w:val="000000"/>
            <w:sz w:val="27"/>
          </w:rPr>
          <w:t>no religious affiliation</w:t>
        </w:r>
        <w:r>
          <w:rPr>
            <w:rFonts w:ascii="Times New Roman;serif" w:hAnsi="Times New Roman;serif"/>
            <w:color w:val="000000"/>
            <w:sz w:val="27"/>
          </w:rPr>
          <w:t xml:space="preserve">. This scheme follows the denominational coding outlined </w:t>
        </w:r>
        <w:proofErr w:type="spellStart"/>
        <w:r>
          <w:rPr>
            <w:rFonts w:ascii="Times New Roman;serif" w:hAnsi="Times New Roman;serif"/>
            <w:color w:val="000000"/>
            <w:sz w:val="27"/>
          </w:rPr>
          <w:t>by</w:t>
        </w:r>
      </w:ins>
      <w:r>
        <w:fldChar w:fldCharType="begin"/>
      </w:r>
      <w:r>
        <w:rPr>
          <w:rStyle w:val="InternetLink"/>
          <w:rFonts w:ascii="Times New Roman;serif" w:hAnsi="Times New Roman;serif"/>
          <w:sz w:val="27"/>
          <w:u w:val="none"/>
        </w:rPr>
        <w:instrText>HYPERLINK "https://www.ncbi.nlm.nih.gov/pmc/articles/PMC3461188/" \l "R91"</w:instrText>
      </w:r>
      <w:r>
        <w:rPr>
          <w:rStyle w:val="InternetLink"/>
          <w:rFonts w:ascii="Times New Roman;serif" w:hAnsi="Times New Roman;serif"/>
          <w:sz w:val="27"/>
          <w:u w:val="none"/>
        </w:rPr>
        <w:fldChar w:fldCharType="separate"/>
      </w:r>
      <w:ins w:id="51" w:author="Unknown Author" w:date="2020-08-04T09:38:00Z">
        <w:r>
          <w:rPr>
            <w:rStyle w:val="InternetLink"/>
            <w:rFonts w:ascii="Times New Roman;serif" w:hAnsi="Times New Roman;serif"/>
            <w:color w:val="642A8F"/>
            <w:sz w:val="27"/>
            <w:u w:val="none"/>
          </w:rPr>
          <w:t>Steen</w:t>
        </w:r>
        <w:r>
          <w:rPr>
            <w:rStyle w:val="InternetLink"/>
            <w:rFonts w:ascii="Times New Roman;serif" w:hAnsi="Times New Roman;serif"/>
            <w:color w:val="642A8F"/>
            <w:sz w:val="27"/>
            <w:u w:val="none"/>
          </w:rPr>
          <w:t>sland</w:t>
        </w:r>
        <w:proofErr w:type="spellEnd"/>
        <w:r>
          <w:rPr>
            <w:rStyle w:val="InternetLink"/>
            <w:rFonts w:ascii="Times New Roman;serif" w:hAnsi="Times New Roman;serif"/>
            <w:color w:val="642A8F"/>
            <w:sz w:val="27"/>
            <w:u w:val="none"/>
          </w:rPr>
          <w:t xml:space="preserve"> and colleagues (2000)</w:t>
        </w:r>
      </w:ins>
      <w:r>
        <w:rPr>
          <w:rStyle w:val="InternetLink"/>
          <w:rFonts w:ascii="Times New Roman;serif" w:hAnsi="Times New Roman;serif"/>
          <w:sz w:val="27"/>
          <w:u w:val="none"/>
        </w:rPr>
        <w:fldChar w:fldCharType="end"/>
      </w:r>
      <w:ins w:id="52" w:author="Unknown Author" w:date="2020-08-04T09:38:00Z">
        <w:r>
          <w:rPr>
            <w:rFonts w:ascii="Times New Roman;serif" w:hAnsi="Times New Roman;serif"/>
            <w:color w:val="000000"/>
            <w:sz w:val="27"/>
          </w:rPr>
          <w:t>, though we combine the Jewish and “other” religion categories due to small number of respondents in these groups</w:t>
        </w:r>
      </w:ins>
    </w:p>
    <w:sectPr w:rsidR="00337D31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nknown Author" w:date="2020-07-28T11:31:00Z" w:initials="">
    <w:p w14:paraId="56C87329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>2, 2.1, 5 and 6 were self-built</w:t>
      </w:r>
    </w:p>
  </w:comment>
  <w:comment w:id="1" w:author="Michiel van Elk" w:date="2020-07-29T11:05:00Z" w:initials="MvE">
    <w:p w14:paraId="62F6C954" w14:textId="77777777" w:rsidR="00337D31" w:rsidRDefault="00B36144">
      <w:r>
        <w:rPr>
          <w:rFonts w:eastAsia="DejaVu Sans" w:cs="DejaVu Sans"/>
          <w:kern w:val="0"/>
          <w:lang w:eastAsia="en-US" w:bidi="en-US"/>
        </w:rPr>
        <w:t>Here you could also consider using items from the WVS. I am always in favor of u</w:t>
      </w:r>
      <w:r>
        <w:rPr>
          <w:rFonts w:eastAsia="DejaVu Sans" w:cs="DejaVu Sans"/>
          <w:kern w:val="0"/>
          <w:lang w:eastAsia="en-US" w:bidi="en-US"/>
        </w:rPr>
        <w:t xml:space="preserve">sing standard items, as it makes it much easier to convince reviewers of the validity of the scales / approach. I will also append some standard items that were used in other surveys to assess the impact of the COVID-19 pandemic. </w:t>
      </w:r>
    </w:p>
  </w:comment>
  <w:comment w:id="10" w:author="Unknown Author" w:date="2020-07-28T11:23:00Z" w:initials="">
    <w:p w14:paraId="309688C3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>It said 3 months, but we’</w:t>
      </w:r>
      <w:r>
        <w:rPr>
          <w:rFonts w:eastAsia="DejaVu Sans" w:cs="DejaVu Sans"/>
          <w:kern w:val="0"/>
          <w:sz w:val="20"/>
          <w:lang w:eastAsia="en-US" w:bidi="en-US"/>
        </w:rPr>
        <w:t>ve been 4 with the pandemic</w:t>
      </w:r>
    </w:p>
  </w:comment>
  <w:comment w:id="14" w:author="Unknown Author" w:date="2020-07-28T11:28:00Z" w:initials="">
    <w:p w14:paraId="1A09743D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>Alternatives to question 3.</w:t>
      </w:r>
    </w:p>
    <w:p w14:paraId="77BD0200" w14:textId="77777777" w:rsidR="00337D31" w:rsidRDefault="00337D31"/>
    <w:p w14:paraId="2902C2E5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>3. Has your household’s income changed since the pandemic for COVID-19?</w:t>
      </w:r>
    </w:p>
    <w:p w14:paraId="69FB9FA2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>a. Yes</w:t>
      </w:r>
    </w:p>
    <w:p w14:paraId="7527FEE3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>b. No</w:t>
      </w:r>
    </w:p>
    <w:p w14:paraId="1A6A4008" w14:textId="77777777" w:rsidR="00337D31" w:rsidRDefault="00337D31"/>
    <w:p w14:paraId="7927263B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 xml:space="preserve">3.1 If yes, in which percentage has your household increased or decreased </w:t>
      </w:r>
      <w:proofErr w:type="gramStart"/>
      <w:r>
        <w:rPr>
          <w:rFonts w:eastAsia="DejaVu Sans" w:cs="DejaVu Sans"/>
          <w:kern w:val="0"/>
          <w:sz w:val="20"/>
          <w:lang w:eastAsia="en-US" w:bidi="en-US"/>
        </w:rPr>
        <w:t>it’s</w:t>
      </w:r>
      <w:proofErr w:type="gramEnd"/>
      <w:r>
        <w:rPr>
          <w:rFonts w:eastAsia="DejaVu Sans" w:cs="DejaVu Sans"/>
          <w:kern w:val="0"/>
          <w:sz w:val="20"/>
          <w:lang w:eastAsia="en-US" w:bidi="en-US"/>
        </w:rPr>
        <w:t xml:space="preserve"> income? Where -100 means all </w:t>
      </w:r>
      <w:r>
        <w:rPr>
          <w:rFonts w:eastAsia="DejaVu Sans" w:cs="DejaVu Sans"/>
          <w:kern w:val="0"/>
          <w:sz w:val="20"/>
          <w:lang w:eastAsia="en-US" w:bidi="en-US"/>
        </w:rPr>
        <w:t>income is gone and +100 means you doubled your income.</w:t>
      </w:r>
    </w:p>
    <w:p w14:paraId="6DF28F88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>Scale from -100 to +100</w:t>
      </w:r>
    </w:p>
    <w:p w14:paraId="0D79360B" w14:textId="77777777" w:rsidR="00337D31" w:rsidRDefault="00337D31"/>
    <w:p w14:paraId="7E1AEB2E" w14:textId="77777777" w:rsidR="00337D31" w:rsidRDefault="00B36144">
      <w:proofErr w:type="spellStart"/>
      <w:r>
        <w:rPr>
          <w:rFonts w:eastAsia="DejaVu Sans" w:cs="DejaVu Sans"/>
          <w:kern w:val="0"/>
          <w:sz w:val="20"/>
          <w:lang w:eastAsia="en-US" w:bidi="en-US"/>
        </w:rPr>
        <w:t>MvE</w:t>
      </w:r>
      <w:proofErr w:type="spellEnd"/>
      <w:r>
        <w:rPr>
          <w:rFonts w:eastAsia="DejaVu Sans" w:cs="DejaVu Sans"/>
          <w:kern w:val="0"/>
          <w:sz w:val="20"/>
          <w:lang w:eastAsia="en-US" w:bidi="en-US"/>
        </w:rPr>
        <w:t xml:space="preserve">: I think the current question is a good one. </w:t>
      </w:r>
    </w:p>
  </w:comment>
  <w:comment w:id="15" w:author="Unknown Author" w:date="2020-07-28T11:34:00Z" w:initials="">
    <w:p w14:paraId="69BD43D6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>Maybe add:</w:t>
      </w:r>
    </w:p>
    <w:p w14:paraId="1CE059F6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>d) Yes, permanently, but found another job</w:t>
      </w:r>
    </w:p>
    <w:p w14:paraId="65E7F773" w14:textId="77777777" w:rsidR="00337D31" w:rsidRDefault="00337D31"/>
    <w:p w14:paraId="0F0CE2C1" w14:textId="77777777" w:rsidR="00337D31" w:rsidRDefault="00B36144">
      <w:proofErr w:type="spellStart"/>
      <w:r>
        <w:rPr>
          <w:rFonts w:eastAsia="DejaVu Sans" w:cs="DejaVu Sans"/>
          <w:kern w:val="0"/>
          <w:sz w:val="20"/>
          <w:lang w:eastAsia="en-US" w:bidi="en-US"/>
        </w:rPr>
        <w:t>MvE</w:t>
      </w:r>
      <w:proofErr w:type="spellEnd"/>
      <w:r>
        <w:rPr>
          <w:rFonts w:eastAsia="DejaVu Sans" w:cs="DejaVu Sans"/>
          <w:kern w:val="0"/>
          <w:sz w:val="20"/>
          <w:lang w:eastAsia="en-US" w:bidi="en-US"/>
        </w:rPr>
        <w:t xml:space="preserve">: </w:t>
      </w:r>
      <w:proofErr w:type="gramStart"/>
      <w:r>
        <w:rPr>
          <w:rFonts w:eastAsia="DejaVu Sans" w:cs="DejaVu Sans"/>
          <w:kern w:val="0"/>
          <w:sz w:val="20"/>
          <w:lang w:eastAsia="en-US" w:bidi="en-US"/>
        </w:rPr>
        <w:t>Yes</w:t>
      </w:r>
      <w:proofErr w:type="gramEnd"/>
      <w:r>
        <w:rPr>
          <w:rFonts w:eastAsia="DejaVu Sans" w:cs="DejaVu Sans"/>
          <w:kern w:val="0"/>
          <w:sz w:val="20"/>
          <w:lang w:eastAsia="en-US" w:bidi="en-US"/>
        </w:rPr>
        <w:t xml:space="preserve"> good idea! </w:t>
      </w:r>
    </w:p>
  </w:comment>
  <w:comment w:id="18" w:author="Unknown Author" w:date="2020-07-28T11:29:00Z" w:initials="">
    <w:p w14:paraId="7C63AFC5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>Not so sure about this one, haven’t found better a</w:t>
      </w:r>
      <w:r>
        <w:rPr>
          <w:rFonts w:eastAsia="DejaVu Sans" w:cs="DejaVu Sans"/>
          <w:kern w:val="0"/>
          <w:sz w:val="20"/>
          <w:lang w:eastAsia="en-US" w:bidi="en-US"/>
        </w:rPr>
        <w:t>lternatives for asking this directly</w:t>
      </w:r>
    </w:p>
  </w:comment>
  <w:comment w:id="19" w:author="Michiel van Elk" w:date="2020-07-29T10:52:00Z" w:initials="MvE">
    <w:p w14:paraId="175B1879" w14:textId="77777777" w:rsidR="00337D31" w:rsidRDefault="00B36144">
      <w:r>
        <w:rPr>
          <w:rFonts w:eastAsia="DejaVu Sans" w:cs="DejaVu Sans"/>
          <w:kern w:val="0"/>
          <w:lang w:eastAsia="en-US" w:bidi="en-US"/>
        </w:rPr>
        <w:t xml:space="preserve">If you want more standardized response </w:t>
      </w:r>
      <w:proofErr w:type="gramStart"/>
      <w:r>
        <w:rPr>
          <w:rFonts w:eastAsia="DejaVu Sans" w:cs="DejaVu Sans"/>
          <w:kern w:val="0"/>
          <w:lang w:eastAsia="en-US" w:bidi="en-US"/>
        </w:rPr>
        <w:t>options</w:t>
      </w:r>
      <w:proofErr w:type="gramEnd"/>
      <w:r>
        <w:rPr>
          <w:rFonts w:eastAsia="DejaVu Sans" w:cs="DejaVu Sans"/>
          <w:kern w:val="0"/>
          <w:lang w:eastAsia="en-US" w:bidi="en-US"/>
        </w:rPr>
        <w:t xml:space="preserve"> you could consider taking some items from the World Value Survey! </w:t>
      </w:r>
    </w:p>
  </w:comment>
  <w:comment w:id="20" w:author="Michiel van Elk" w:date="2020-07-29T10:50:00Z" w:initials="MvE">
    <w:p w14:paraId="1CC68FD5" w14:textId="77777777" w:rsidR="00337D31" w:rsidRDefault="00B36144">
      <w:r>
        <w:rPr>
          <w:rFonts w:eastAsia="DejaVu Sans" w:cs="DejaVu Sans"/>
          <w:kern w:val="0"/>
          <w:lang w:eastAsia="en-US" w:bidi="en-US"/>
        </w:rPr>
        <w:t xml:space="preserve">Include the option: please specify: </w:t>
      </w:r>
    </w:p>
    <w:p w14:paraId="0888A8DD" w14:textId="77777777" w:rsidR="00337D31" w:rsidRDefault="00337D31"/>
  </w:comment>
  <w:comment w:id="22" w:author="Michiel van Elk" w:date="2020-07-29T10:51:00Z" w:initials="MvE">
    <w:p w14:paraId="7DC2C886" w14:textId="77777777" w:rsidR="00337D31" w:rsidRDefault="00B36144">
      <w:r>
        <w:rPr>
          <w:rFonts w:eastAsia="DejaVu Sans" w:cs="DejaVu Sans"/>
          <w:kern w:val="0"/>
          <w:lang w:eastAsia="en-US" w:bidi="en-US"/>
        </w:rPr>
        <w:t>Include:</w:t>
      </w:r>
    </w:p>
    <w:p w14:paraId="3493BD42" w14:textId="77777777" w:rsidR="00337D31" w:rsidRDefault="00B36144">
      <w:r>
        <w:rPr>
          <w:rFonts w:eastAsia="DejaVu Sans" w:cs="DejaVu Sans"/>
          <w:kern w:val="0"/>
          <w:lang w:eastAsia="en-US" w:bidi="en-US"/>
        </w:rPr>
        <w:t xml:space="preserve">Please specify: </w:t>
      </w:r>
    </w:p>
  </w:comment>
  <w:comment w:id="33" w:author="Unknown Author" w:date="2020-07-28T11:30:00Z" w:initials="">
    <w:p w14:paraId="22D05B21" w14:textId="77777777" w:rsidR="00337D31" w:rsidRDefault="00B36144">
      <w:r>
        <w:rPr>
          <w:rFonts w:eastAsia="DejaVu Sans" w:cs="DejaVu Sans"/>
          <w:kern w:val="0"/>
          <w:sz w:val="20"/>
          <w:lang w:eastAsia="en-US" w:bidi="en-US"/>
        </w:rPr>
        <w:t>This was self-built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C87329" w15:done="0"/>
  <w15:commentEx w15:paraId="62F6C954" w15:done="0"/>
  <w15:commentEx w15:paraId="309688C3" w15:done="0"/>
  <w15:commentEx w15:paraId="7E1AEB2E" w15:done="0"/>
  <w15:commentEx w15:paraId="0F0CE2C1" w15:done="0"/>
  <w15:commentEx w15:paraId="7C63AFC5" w15:done="0"/>
  <w15:commentEx w15:paraId="175B1879" w15:done="0"/>
  <w15:commentEx w15:paraId="0888A8DD" w15:done="0"/>
  <w15:commentEx w15:paraId="3493BD42" w15:done="0"/>
  <w15:commentEx w15:paraId="22D05B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C87329" w16cid:durableId="2638F69B"/>
  <w16cid:commentId w16cid:paraId="62F6C954" w16cid:durableId="2638F69C"/>
  <w16cid:commentId w16cid:paraId="309688C3" w16cid:durableId="2638F69D"/>
  <w16cid:commentId w16cid:paraId="7E1AEB2E" w16cid:durableId="2638F69E"/>
  <w16cid:commentId w16cid:paraId="0F0CE2C1" w16cid:durableId="2638F69F"/>
  <w16cid:commentId w16cid:paraId="7C63AFC5" w16cid:durableId="2638F6A0"/>
  <w16cid:commentId w16cid:paraId="175B1879" w16cid:durableId="2638F6A1"/>
  <w16cid:commentId w16cid:paraId="0888A8DD" w16cid:durableId="2638F6A2"/>
  <w16cid:commentId w16cid:paraId="3493BD42" w16cid:durableId="2638F6A3"/>
  <w16cid:commentId w16cid:paraId="22D05B21" w16cid:durableId="2638F6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2873"/>
    <w:multiLevelType w:val="multilevel"/>
    <w:tmpl w:val="EE6E95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005033"/>
    <w:multiLevelType w:val="multilevel"/>
    <w:tmpl w:val="EA6E28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DE5A18"/>
    <w:multiLevelType w:val="multilevel"/>
    <w:tmpl w:val="4A3A0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FF39C3"/>
    <w:multiLevelType w:val="multilevel"/>
    <w:tmpl w:val="441672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4053531"/>
    <w:multiLevelType w:val="multilevel"/>
    <w:tmpl w:val="CC6838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1729693652">
    <w:abstractNumId w:val="4"/>
  </w:num>
  <w:num w:numId="2" w16cid:durableId="642928682">
    <w:abstractNumId w:val="3"/>
  </w:num>
  <w:num w:numId="3" w16cid:durableId="1507357090">
    <w:abstractNumId w:val="1"/>
  </w:num>
  <w:num w:numId="4" w16cid:durableId="1952348359">
    <w:abstractNumId w:val="0"/>
  </w:num>
  <w:num w:numId="5" w16cid:durableId="2129081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D31"/>
    <w:rsid w:val="00337D31"/>
    <w:rsid w:val="00B3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4A60D"/>
  <w15:docId w15:val="{3DDC55F0-217A-4A3B-9C83-DDA12383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rFonts w:cs="Mangal"/>
      <w:sz w:val="20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75011"/>
    <w:rPr>
      <w:rFonts w:ascii="Times New Roman" w:hAnsi="Times New Roman" w:cs="Mangal"/>
      <w:sz w:val="18"/>
      <w:szCs w:val="16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75011"/>
    <w:rPr>
      <w:rFonts w:cs="Mangal"/>
      <w:b/>
      <w:bCs/>
      <w:sz w:val="20"/>
      <w:szCs w:val="18"/>
    </w:rPr>
  </w:style>
  <w:style w:type="character" w:customStyle="1" w:styleId="ListLabel1">
    <w:name w:val="ListLabel 1"/>
    <w:qFormat/>
  </w:style>
  <w:style w:type="character" w:styleId="nfasis">
    <w:name w:val="Emphasis"/>
    <w:qFormat/>
    <w:rPr>
      <w:i/>
      <w:i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Pr>
      <w:rFonts w:cs="Mangal"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75011"/>
    <w:rPr>
      <w:rFonts w:ascii="Times New Roman" w:hAnsi="Times New Roman" w:cs="Mangal"/>
      <w:sz w:val="18"/>
      <w:szCs w:val="16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75011"/>
    <w:rPr>
      <w:b/>
      <w:bCs/>
    </w:rPr>
  </w:style>
  <w:style w:type="paragraph" w:styleId="Revisin">
    <w:name w:val="Revision"/>
    <w:hidden/>
    <w:uiPriority w:val="99"/>
    <w:semiHidden/>
    <w:rsid w:val="00B3614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found.europa.eu/sites/default/files/wpef20005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core.ac.uk/download/pdf/232378993.pdf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ww.eurofound.europa.eu/sites/default/files/wpef2000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rofound.europa.eu/sites/default/files/wpef200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818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Faridy Atisha Jara</dc:creator>
  <dc:description/>
  <cp:lastModifiedBy>Faridy Atisha Jara</cp:lastModifiedBy>
  <cp:revision>2</cp:revision>
  <dcterms:created xsi:type="dcterms:W3CDTF">2022-05-25T22:46:00Z</dcterms:created>
  <dcterms:modified xsi:type="dcterms:W3CDTF">2022-05-25T22:46:00Z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